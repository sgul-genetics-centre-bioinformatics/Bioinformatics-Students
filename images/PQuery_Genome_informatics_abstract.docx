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FE299" w14:textId="7C5614C6" w:rsidR="00DB7C78" w:rsidRPr="000916A7" w:rsidRDefault="00541389" w:rsidP="000916A7">
      <w:pPr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  <w:del w:id="0" w:author="Pia Ostergaard" w:date="2020-07-21T13:19:00Z">
        <w:r w:rsidDel="00FD66DA">
          <w:rPr>
            <w:rFonts w:asciiTheme="majorHAnsi" w:hAnsiTheme="majorHAnsi" w:cstheme="majorHAnsi"/>
            <w:sz w:val="28"/>
            <w:szCs w:val="28"/>
          </w:rPr>
          <w:delText xml:space="preserve"> </w:delText>
        </w:r>
      </w:del>
      <w:r w:rsidR="00DB7C78" w:rsidRPr="000916A7">
        <w:rPr>
          <w:rFonts w:asciiTheme="majorHAnsi" w:hAnsiTheme="majorHAnsi" w:cstheme="majorHAnsi"/>
          <w:sz w:val="28"/>
          <w:szCs w:val="28"/>
        </w:rPr>
        <w:t xml:space="preserve">PQuery: A </w:t>
      </w:r>
      <w:r w:rsidR="0036609E" w:rsidRPr="000916A7">
        <w:rPr>
          <w:rFonts w:asciiTheme="majorHAnsi" w:hAnsiTheme="majorHAnsi" w:cstheme="majorHAnsi"/>
          <w:sz w:val="28"/>
          <w:szCs w:val="28"/>
        </w:rPr>
        <w:t>F</w:t>
      </w:r>
      <w:r w:rsidR="00DB7C78" w:rsidRPr="000916A7">
        <w:rPr>
          <w:rFonts w:asciiTheme="majorHAnsi" w:hAnsiTheme="majorHAnsi" w:cstheme="majorHAnsi"/>
          <w:sz w:val="28"/>
          <w:szCs w:val="28"/>
        </w:rPr>
        <w:t>lask-based web application for effective visualisation and filtering of</w:t>
      </w:r>
      <w:r w:rsidR="000916A7" w:rsidRPr="000916A7">
        <w:rPr>
          <w:rFonts w:asciiTheme="majorHAnsi" w:hAnsiTheme="majorHAnsi" w:cstheme="majorHAnsi"/>
          <w:sz w:val="28"/>
          <w:szCs w:val="28"/>
        </w:rPr>
        <w:t xml:space="preserve"> large-scale</w:t>
      </w:r>
      <w:r w:rsidR="00DB7C78" w:rsidRPr="000916A7">
        <w:rPr>
          <w:rFonts w:asciiTheme="majorHAnsi" w:hAnsiTheme="majorHAnsi" w:cstheme="majorHAnsi"/>
          <w:sz w:val="28"/>
          <w:szCs w:val="28"/>
        </w:rPr>
        <w:t xml:space="preserve"> multi-sample </w:t>
      </w:r>
      <w:r w:rsidR="000916A7" w:rsidRPr="000916A7">
        <w:rPr>
          <w:rFonts w:asciiTheme="majorHAnsi" w:hAnsiTheme="majorHAnsi" w:cstheme="majorHAnsi"/>
          <w:sz w:val="28"/>
          <w:szCs w:val="28"/>
        </w:rPr>
        <w:t xml:space="preserve">genetics </w:t>
      </w:r>
      <w:r w:rsidR="00BD71A2" w:rsidRPr="000916A7">
        <w:rPr>
          <w:rFonts w:asciiTheme="majorHAnsi" w:hAnsiTheme="majorHAnsi" w:cstheme="majorHAnsi"/>
          <w:sz w:val="28"/>
          <w:szCs w:val="28"/>
        </w:rPr>
        <w:t>variant</w:t>
      </w:r>
      <w:r w:rsidR="000916A7" w:rsidRPr="000916A7">
        <w:rPr>
          <w:rFonts w:asciiTheme="majorHAnsi" w:hAnsiTheme="majorHAnsi" w:cstheme="majorHAnsi"/>
          <w:sz w:val="28"/>
          <w:szCs w:val="28"/>
        </w:rPr>
        <w:t xml:space="preserve"> datasets</w:t>
      </w:r>
    </w:p>
    <w:p w14:paraId="09AAFF38" w14:textId="1A3DE49F" w:rsidR="000916A7" w:rsidRDefault="000916A7" w:rsidP="00BC0E70">
      <w:pPr>
        <w:jc w:val="both"/>
      </w:pPr>
      <w:r w:rsidRPr="000916A7">
        <w:rPr>
          <w:b/>
          <w:bCs/>
        </w:rPr>
        <w:t>Authors:</w:t>
      </w:r>
      <w:r>
        <w:t xml:space="preserve"> Dionysios Grigoriadis, Alan Pittman, Pia Ostergaard</w:t>
      </w:r>
    </w:p>
    <w:p w14:paraId="6BFCE083" w14:textId="22C8C4D2" w:rsidR="00D64147" w:rsidRDefault="00FD66DA" w:rsidP="00BC0E70">
      <w:pPr>
        <w:jc w:val="both"/>
        <w:rPr>
          <w:ins w:id="1" w:author="Pia Ostergaard" w:date="2020-07-21T13:22:00Z"/>
        </w:rPr>
      </w:pPr>
      <w:ins w:id="2" w:author="Pia Ostergaard" w:date="2020-07-21T13:13:00Z">
        <w:r w:rsidRPr="00FD66DA">
          <w:rPr>
            <w:b/>
            <w:bCs/>
            <w:rPrChange w:id="3" w:author="Pia Ostergaard" w:date="2020-07-21T13:13:00Z">
              <w:rPr/>
            </w:rPrChange>
          </w:rPr>
          <w:t>Background:</w:t>
        </w:r>
        <w:r>
          <w:t xml:space="preserve"> </w:t>
        </w:r>
      </w:ins>
      <w:r w:rsidR="0036609E">
        <w:t xml:space="preserve">As sequencing </w:t>
      </w:r>
      <w:r w:rsidR="00BD71A2">
        <w:t xml:space="preserve">of exomes and genomes becomes </w:t>
      </w:r>
      <w:r w:rsidR="00DB2C1D">
        <w:t>cheaper and more easily</w:t>
      </w:r>
      <w:r w:rsidR="00BD71A2">
        <w:t xml:space="preserve"> accessible</w:t>
      </w:r>
      <w:r w:rsidR="005E1679">
        <w:t>,</w:t>
      </w:r>
      <w:r w:rsidR="00DB2C1D">
        <w:t xml:space="preserve"> genetics labs accumulate </w:t>
      </w:r>
      <w:r w:rsidR="005E1679">
        <w:t xml:space="preserve">loads </w:t>
      </w:r>
      <w:r w:rsidR="00DB2C1D">
        <w:t xml:space="preserve">of </w:t>
      </w:r>
      <w:del w:id="4" w:author="Dionysios Grigoriadis" w:date="2020-07-21T13:30:00Z">
        <w:r w:rsidR="00B24EA0" w:rsidDel="009235D9">
          <w:delText>w</w:delText>
        </w:r>
        <w:r w:rsidR="00DB2C1D" w:rsidDel="009235D9">
          <w:delText xml:space="preserve">hole </w:delText>
        </w:r>
        <w:r w:rsidR="00B24EA0" w:rsidDel="009235D9">
          <w:delText>e</w:delText>
        </w:r>
        <w:r w:rsidR="00DB2C1D" w:rsidDel="009235D9">
          <w:delText>xome/</w:delText>
        </w:r>
        <w:r w:rsidR="00B24EA0" w:rsidDel="009235D9">
          <w:delText>g</w:delText>
        </w:r>
        <w:r w:rsidR="00DB2C1D" w:rsidDel="009235D9">
          <w:delText xml:space="preserve">enome </w:delText>
        </w:r>
      </w:del>
      <w:r w:rsidR="00B24EA0">
        <w:t>s</w:t>
      </w:r>
      <w:r w:rsidR="00DB2C1D">
        <w:t>equencing</w:t>
      </w:r>
      <w:r w:rsidR="00CC3D00">
        <w:t>-</w:t>
      </w:r>
      <w:r w:rsidR="00DB2C1D">
        <w:t xml:space="preserve">derived </w:t>
      </w:r>
      <w:r w:rsidR="00155EA4">
        <w:t xml:space="preserve">genetic </w:t>
      </w:r>
      <w:r w:rsidR="00CC3D00">
        <w:t>variant datasets</w:t>
      </w:r>
      <w:r w:rsidR="00E17288">
        <w:t xml:space="preserve"> either</w:t>
      </w:r>
      <w:r w:rsidR="005E1679">
        <w:t xml:space="preserve"> for</w:t>
      </w:r>
      <w:r w:rsidR="00E17288">
        <w:t xml:space="preserve"> diagnostic purposes or for identifying new </w:t>
      </w:r>
      <w:r w:rsidR="00C62B61">
        <w:t>disease-causing</w:t>
      </w:r>
      <w:r w:rsidR="00E17288">
        <w:t xml:space="preserve"> genome variations. </w:t>
      </w:r>
      <w:r w:rsidR="00C62B61">
        <w:t xml:space="preserve">Despite there are numerous well-established command-line tools enabling efficient data querying and filtering, there is a lack of open source and adjustable graphical applications with similar function. Thus, without </w:t>
      </w:r>
      <w:r w:rsidR="00056B5D">
        <w:t xml:space="preserve">prior programming knowledge, </w:t>
      </w:r>
      <w:r w:rsidR="00493717">
        <w:t xml:space="preserve">it is </w:t>
      </w:r>
      <w:r w:rsidR="00056B5D">
        <w:t xml:space="preserve">extremely challenging for researchers to </w:t>
      </w:r>
      <w:r w:rsidR="00493717">
        <w:t>efficiently access,</w:t>
      </w:r>
      <w:r w:rsidR="00056B5D">
        <w:t xml:space="preserve"> query and filter the</w:t>
      </w:r>
      <w:r w:rsidR="00493717">
        <w:t xml:space="preserve"> large</w:t>
      </w:r>
      <w:r w:rsidR="00056B5D">
        <w:t xml:space="preserve"> variant datasets</w:t>
      </w:r>
      <w:r w:rsidR="00C62B61">
        <w:t xml:space="preserve"> for conducting</w:t>
      </w:r>
      <w:r w:rsidR="00E17288">
        <w:t xml:space="preserve"> </w:t>
      </w:r>
      <w:r w:rsidR="00C62B61">
        <w:t xml:space="preserve">either </w:t>
      </w:r>
      <w:r w:rsidR="00E17288">
        <w:t>family/individual-based or cohort-wide</w:t>
      </w:r>
      <w:r w:rsidR="00C62B61">
        <w:t xml:space="preserve"> genetics</w:t>
      </w:r>
      <w:r w:rsidR="00E17288">
        <w:t xml:space="preserve"> studies</w:t>
      </w:r>
      <w:r w:rsidR="000916A7">
        <w:t xml:space="preserve">. </w:t>
      </w:r>
    </w:p>
    <w:p w14:paraId="11ECBBBE" w14:textId="7B828A53" w:rsidR="000916A7" w:rsidDel="00D64147" w:rsidRDefault="00D64147" w:rsidP="00BC0E70">
      <w:pPr>
        <w:jc w:val="both"/>
        <w:rPr>
          <w:del w:id="5" w:author="Pia Ostergaard" w:date="2020-07-21T13:22:00Z"/>
        </w:rPr>
      </w:pPr>
      <w:ins w:id="6" w:author="Pia Ostergaard" w:date="2020-07-21T13:22:00Z">
        <w:r w:rsidRPr="00D64147">
          <w:rPr>
            <w:b/>
            <w:bCs/>
            <w:rPrChange w:id="7" w:author="Pia Ostergaard" w:date="2020-07-21T13:22:00Z">
              <w:rPr/>
            </w:rPrChange>
          </w:rPr>
          <w:t>Aim:</w:t>
        </w:r>
        <w:r>
          <w:t xml:space="preserve"> </w:t>
        </w:r>
      </w:ins>
      <w:r w:rsidR="000916A7">
        <w:t>PQuery was developed to tackle this issue and facilitate the visualisation and interpretation of multi-sample large genetics variant datasets</w:t>
      </w:r>
      <w:ins w:id="8" w:author="Pia Ostergaard" w:date="2020-07-21T13:24:00Z">
        <w:r>
          <w:t xml:space="preserve"> with an easy to use interface</w:t>
        </w:r>
      </w:ins>
      <w:r w:rsidR="000916A7">
        <w:t>.</w:t>
      </w:r>
      <w:ins w:id="9" w:author="Pia Ostergaard" w:date="2020-07-21T13:22:00Z">
        <w:r>
          <w:t xml:space="preserve"> </w:t>
        </w:r>
      </w:ins>
    </w:p>
    <w:p w14:paraId="3972A0A4" w14:textId="289FFEC2" w:rsidR="00FD66DA" w:rsidRDefault="00C62B61" w:rsidP="00BC0E70">
      <w:pPr>
        <w:jc w:val="both"/>
        <w:rPr>
          <w:ins w:id="10" w:author="Pia Ostergaard" w:date="2020-07-21T13:22:00Z"/>
        </w:rPr>
      </w:pPr>
      <w:r>
        <w:t>PQuery is a Flask-based web application enabling fast interactive</w:t>
      </w:r>
      <w:r w:rsidR="000B5A18">
        <w:t xml:space="preserve"> </w:t>
      </w:r>
      <w:r>
        <w:t xml:space="preserve">visualisation, querying, flexible </w:t>
      </w:r>
      <w:del w:id="11" w:author="Pia Ostergaard" w:date="2020-07-21T13:27:00Z">
        <w:r w:rsidDel="006C6270">
          <w:delText>filtering</w:delText>
        </w:r>
      </w:del>
      <w:ins w:id="12" w:author="Pia Ostergaard" w:date="2020-07-21T13:27:00Z">
        <w:r w:rsidR="006C6270">
          <w:t>filtering,</w:t>
        </w:r>
      </w:ins>
      <w:r>
        <w:t xml:space="preserve"> and </w:t>
      </w:r>
      <w:r w:rsidR="00155EA4">
        <w:t>alignment inspection</w:t>
      </w:r>
      <w:r>
        <w:t xml:space="preserve"> of genetic variant data.</w:t>
      </w:r>
      <w:r w:rsidR="00095E1C">
        <w:t xml:space="preserve"> </w:t>
      </w:r>
    </w:p>
    <w:p w14:paraId="4A615BDB" w14:textId="77777777" w:rsidR="00D64147" w:rsidRPr="00586E2A" w:rsidRDefault="00D64147" w:rsidP="00D64147">
      <w:pPr>
        <w:spacing w:after="0"/>
        <w:jc w:val="both"/>
        <w:rPr>
          <w:ins w:id="13" w:author="Pia Ostergaard" w:date="2020-07-21T13:22:00Z"/>
          <w:b/>
          <w:bCs/>
        </w:rPr>
      </w:pPr>
      <w:ins w:id="14" w:author="Pia Ostergaard" w:date="2020-07-21T13:22:00Z">
        <w:r>
          <w:rPr>
            <w:b/>
            <w:bCs/>
          </w:rPr>
          <w:t>Features</w:t>
        </w:r>
        <w:r w:rsidRPr="00586E2A">
          <w:rPr>
            <w:b/>
            <w:bCs/>
          </w:rPr>
          <w:t>:</w:t>
        </w:r>
      </w:ins>
    </w:p>
    <w:p w14:paraId="70609673" w14:textId="241FE608" w:rsidR="00FD66DA" w:rsidRDefault="00095E1C" w:rsidP="00BC0E70">
      <w:pPr>
        <w:jc w:val="both"/>
        <w:rPr>
          <w:ins w:id="15" w:author="Pia Ostergaard" w:date="2020-07-21T13:16:00Z"/>
        </w:rPr>
      </w:pPr>
      <w:r>
        <w:t xml:space="preserve">Without programming skills required, users can </w:t>
      </w:r>
      <w:r w:rsidR="000B5A18">
        <w:t>automatically</w:t>
      </w:r>
      <w:r>
        <w:t xml:space="preserve"> </w:t>
      </w:r>
      <w:r w:rsidR="000B5A18">
        <w:t xml:space="preserve">convert their input VCF file (compressed or uncompressed, annotated or not annotated) to </w:t>
      </w:r>
      <w:r>
        <w:t xml:space="preserve">an </w:t>
      </w:r>
      <w:r w:rsidR="000B5A18">
        <w:t xml:space="preserve">indexed and </w:t>
      </w:r>
      <w:r w:rsidR="00B24EA0">
        <w:t>structured</w:t>
      </w:r>
      <w:r w:rsidR="000B5A18">
        <w:t xml:space="preserve"> </w:t>
      </w:r>
      <w:r w:rsidR="00DB7D72">
        <w:t>SQLite</w:t>
      </w:r>
      <w:r>
        <w:t xml:space="preserve"> database</w:t>
      </w:r>
      <w:r w:rsidR="00B24EA0">
        <w:t>, fully adjusted to the imported VCF file</w:t>
      </w:r>
      <w:r w:rsidR="000B5A18">
        <w:t>.</w:t>
      </w:r>
      <w:r w:rsidR="001E18BF">
        <w:t xml:space="preserve"> Once the database is created</w:t>
      </w:r>
      <w:r w:rsidR="00155EA4">
        <w:t xml:space="preserve"> and stored</w:t>
      </w:r>
      <w:r w:rsidR="001E18BF">
        <w:t>, PQuery can</w:t>
      </w:r>
      <w:ins w:id="16" w:author="Dionysios Grigoriadis" w:date="2020-07-21T13:31:00Z">
        <w:r w:rsidR="009235D9">
          <w:t xml:space="preserve"> </w:t>
        </w:r>
      </w:ins>
      <w:del w:id="17" w:author="Dionysios Grigoriadis" w:date="2020-07-21T13:31:00Z">
        <w:r w:rsidR="001E18BF" w:rsidDel="009235D9">
          <w:delText xml:space="preserve"> </w:delText>
        </w:r>
        <w:r w:rsidR="00155EA4" w:rsidDel="009235D9">
          <w:delText>repeatedly</w:delText>
        </w:r>
        <w:r w:rsidR="004238E1" w:rsidDel="009235D9">
          <w:delText xml:space="preserve"> </w:delText>
        </w:r>
      </w:del>
      <w:r w:rsidR="004238E1">
        <w:t xml:space="preserve">open in a browser window and </w:t>
      </w:r>
      <w:r w:rsidR="00155EA4">
        <w:t xml:space="preserve">instantly </w:t>
      </w:r>
      <w:r w:rsidR="004238E1">
        <w:t>run on it</w:t>
      </w:r>
      <w:r w:rsidR="000B5A18">
        <w:t xml:space="preserve"> with no need for re-importing every time it runs</w:t>
      </w:r>
      <w:r w:rsidR="004238E1">
        <w:t xml:space="preserve">. </w:t>
      </w:r>
    </w:p>
    <w:p w14:paraId="65CBAC35" w14:textId="3B0FC0A3" w:rsidR="00FD66DA" w:rsidRDefault="00155EA4" w:rsidP="00BC0E70">
      <w:pPr>
        <w:jc w:val="both"/>
        <w:rPr>
          <w:ins w:id="18" w:author="Pia Ostergaard" w:date="2020-07-21T13:17:00Z"/>
        </w:rPr>
      </w:pPr>
      <w:r>
        <w:t>The application allows users to query the</w:t>
      </w:r>
      <w:r w:rsidR="000B5A18">
        <w:t xml:space="preserve"> genetic variants</w:t>
      </w:r>
      <w:r>
        <w:t xml:space="preserve"> for specific samples and genomic regions</w:t>
      </w:r>
      <w:r w:rsidR="00B24EA0">
        <w:t xml:space="preserve"> </w:t>
      </w:r>
      <w:r w:rsidR="00BC0E70">
        <w:t xml:space="preserve">and </w:t>
      </w:r>
      <w:r w:rsidR="000B5A18">
        <w:t xml:space="preserve">it </w:t>
      </w:r>
      <w:r w:rsidR="00BC0E70">
        <w:t xml:space="preserve">then </w:t>
      </w:r>
      <w:r w:rsidR="00B24EA0">
        <w:t xml:space="preserve">instantly </w:t>
      </w:r>
      <w:r w:rsidR="00BC0E70">
        <w:t xml:space="preserve">returns a table with the queried variants (one variant per row) and </w:t>
      </w:r>
      <w:r w:rsidR="00B24EA0">
        <w:t>all</w:t>
      </w:r>
      <w:r w:rsidR="00BC0E70">
        <w:t xml:space="preserve"> fields present in the original VCF file.</w:t>
      </w:r>
      <w:r w:rsidR="000B5A18">
        <w:t xml:space="preserve"> It also dynamically calculates the allele counts and frequencies for the selected samples.</w:t>
      </w:r>
      <w:r w:rsidR="00BC0E70">
        <w:t xml:space="preserve"> </w:t>
      </w:r>
    </w:p>
    <w:p w14:paraId="26E8526B" w14:textId="13885B0A" w:rsidR="00FD66DA" w:rsidRDefault="00BC0E70" w:rsidP="00BC0E70">
      <w:pPr>
        <w:jc w:val="both"/>
        <w:rPr>
          <w:ins w:id="19" w:author="Pia Ostergaard" w:date="2020-07-21T13:17:00Z"/>
        </w:rPr>
      </w:pPr>
      <w:r>
        <w:t>PQuery can run in two modes</w:t>
      </w:r>
      <w:r w:rsidR="000916A7">
        <w:t>:</w:t>
      </w:r>
      <w:r>
        <w:t xml:space="preserve"> </w:t>
      </w:r>
      <w:r w:rsidR="00AF2B12">
        <w:t>a) t</w:t>
      </w:r>
      <w:r>
        <w:t>he cohort mode</w:t>
      </w:r>
      <w:r w:rsidR="00AF2B12">
        <w:t xml:space="preserve"> in which no sample-specific information is included in the returned table</w:t>
      </w:r>
      <w:r w:rsidR="000B5A18">
        <w:t xml:space="preserve"> and </w:t>
      </w:r>
      <w:r w:rsidR="00AF2B12">
        <w:t>b) the sample-specific mode in which the generated table will</w:t>
      </w:r>
      <w:r>
        <w:t xml:space="preserve"> </w:t>
      </w:r>
      <w:r w:rsidR="00AF2B12">
        <w:t xml:space="preserve">fully </w:t>
      </w:r>
      <w:r>
        <w:t xml:space="preserve">include </w:t>
      </w:r>
      <w:r w:rsidR="00AF2B12">
        <w:t xml:space="preserve">the sample names </w:t>
      </w:r>
      <w:ins w:id="20" w:author="Dionysios Grigoriadis" w:date="2020-07-21T13:32:00Z">
        <w:r w:rsidR="009235D9">
          <w:t xml:space="preserve">and sample-related information. </w:t>
        </w:r>
      </w:ins>
      <w:del w:id="21" w:author="Dionysios Grigoriadis" w:date="2020-07-21T13:32:00Z">
        <w:r w:rsidR="00AF2B12" w:rsidDel="009235D9">
          <w:delText xml:space="preserve">and all the related information </w:delText>
        </w:r>
        <w:r w:rsidDel="009235D9">
          <w:delText xml:space="preserve">of the </w:delText>
        </w:r>
        <w:r w:rsidR="00AF2B12" w:rsidDel="009235D9">
          <w:delText xml:space="preserve">original </w:delText>
        </w:r>
        <w:r w:rsidDel="009235D9">
          <w:delText>VCF file</w:delText>
        </w:r>
        <w:r w:rsidR="00AF2B12" w:rsidDel="009235D9">
          <w:delText xml:space="preserve">. </w:delText>
        </w:r>
      </w:del>
      <w:r w:rsidR="00B24EA0">
        <w:t xml:space="preserve">The first would be faster and more convenient for a cohort-wide study while the latter would be more suitable for family/trio studies. </w:t>
      </w:r>
      <w:r w:rsidR="00AF2B12">
        <w:t>Users can efficiently filter all columns in both modes by using a</w:t>
      </w:r>
      <w:r w:rsidR="001D45C3">
        <w:t xml:space="preserve"> customisable </w:t>
      </w:r>
      <w:r w:rsidR="00AF2B12">
        <w:t>filter pane and inspect the variant calls through the integrated IGV viewer.</w:t>
      </w:r>
      <w:r w:rsidR="00FF3EA9">
        <w:t xml:space="preserve"> </w:t>
      </w:r>
    </w:p>
    <w:p w14:paraId="58AE33A9" w14:textId="308869F8" w:rsidR="00AF2B12" w:rsidRDefault="00FF3EA9" w:rsidP="00BC0E70">
      <w:pPr>
        <w:jc w:val="both"/>
      </w:pPr>
      <w:r>
        <w:t xml:space="preserve">PQuery is designed to be easy to install </w:t>
      </w:r>
      <w:r w:rsidR="000B5A18">
        <w:t>on</w:t>
      </w:r>
      <w:r w:rsidR="00973B11">
        <w:t xml:space="preserve"> any machine and can be used by anyone. As a Flask application, it </w:t>
      </w:r>
      <w:r>
        <w:t>can</w:t>
      </w:r>
      <w:r w:rsidR="00973B11">
        <w:t xml:space="preserve"> be </w:t>
      </w:r>
      <w:r>
        <w:t>directly</w:t>
      </w:r>
      <w:r w:rsidR="00973B11">
        <w:t xml:space="preserve"> </w:t>
      </w:r>
      <w:r>
        <w:t xml:space="preserve">executed by individual users or deployed </w:t>
      </w:r>
      <w:r w:rsidR="00973B11">
        <w:t>on</w:t>
      </w:r>
      <w:r>
        <w:t xml:space="preserve"> a local server</w:t>
      </w:r>
      <w:r w:rsidR="001D45C3">
        <w:t xml:space="preserve">. </w:t>
      </w:r>
      <w:r w:rsidR="000D2AE4">
        <w:t xml:space="preserve">The fact that </w:t>
      </w:r>
      <w:ins w:id="22" w:author="Pia Ostergaard" w:date="2020-07-21T13:18:00Z">
        <w:r w:rsidR="00FD66DA">
          <w:t>i</w:t>
        </w:r>
      </w:ins>
      <w:del w:id="23" w:author="Pia Ostergaard" w:date="2020-07-21T13:18:00Z">
        <w:r w:rsidR="001D45C3" w:rsidDel="00FD66DA">
          <w:delText>I</w:delText>
        </w:r>
      </w:del>
      <w:r w:rsidR="00973B11">
        <w:t>t</w:t>
      </w:r>
      <w:r w:rsidR="000B5A18">
        <w:t xml:space="preserve"> is</w:t>
      </w:r>
      <w:r w:rsidR="00973B11">
        <w:t xml:space="preserve"> using </w:t>
      </w:r>
      <w:r w:rsidR="00DB7D72">
        <w:t>SQLite</w:t>
      </w:r>
      <w:r w:rsidR="00973B11">
        <w:t xml:space="preserve"> for data management</w:t>
      </w:r>
      <w:r w:rsidR="001D45C3">
        <w:t xml:space="preserve"> </w:t>
      </w:r>
      <w:r w:rsidR="000D2AE4">
        <w:t>means that</w:t>
      </w:r>
      <w:r w:rsidR="00973B11">
        <w:t xml:space="preserve"> the database runs as part of the app and does not require </w:t>
      </w:r>
      <w:r w:rsidR="001D45C3">
        <w:t xml:space="preserve">a </w:t>
      </w:r>
      <w:r w:rsidR="000B5A18">
        <w:t xml:space="preserve">separate </w:t>
      </w:r>
      <w:r w:rsidR="00973B11">
        <w:t>server</w:t>
      </w:r>
      <w:r w:rsidR="000D2AE4">
        <w:t>.</w:t>
      </w:r>
    </w:p>
    <w:p w14:paraId="7C6E3A5B" w14:textId="6BF6FB95" w:rsidR="0036609E" w:rsidRDefault="0036609E" w:rsidP="000916A7">
      <w:pPr>
        <w:jc w:val="both"/>
      </w:pPr>
    </w:p>
    <w:sectPr w:rsidR="00366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ia Ostergaard">
    <w15:presenceInfo w15:providerId="Windows Live" w15:userId="e3441d895c0986ae"/>
  </w15:person>
  <w15:person w15:author="Dionysios Grigoriadis">
    <w15:presenceInfo w15:providerId="Windows Live" w15:userId="4e373f946b35cb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78"/>
    <w:rsid w:val="00056B5D"/>
    <w:rsid w:val="000916A7"/>
    <w:rsid w:val="00095E1C"/>
    <w:rsid w:val="000B5A18"/>
    <w:rsid w:val="000D2AE4"/>
    <w:rsid w:val="00155EA4"/>
    <w:rsid w:val="001D45C3"/>
    <w:rsid w:val="001E18BF"/>
    <w:rsid w:val="0036609E"/>
    <w:rsid w:val="004238E1"/>
    <w:rsid w:val="00493717"/>
    <w:rsid w:val="00541389"/>
    <w:rsid w:val="005E1679"/>
    <w:rsid w:val="006C6270"/>
    <w:rsid w:val="00906CA4"/>
    <w:rsid w:val="009235D9"/>
    <w:rsid w:val="00973B11"/>
    <w:rsid w:val="009F2FB8"/>
    <w:rsid w:val="00AA5554"/>
    <w:rsid w:val="00AB5DBD"/>
    <w:rsid w:val="00AF2B12"/>
    <w:rsid w:val="00B24EA0"/>
    <w:rsid w:val="00B87CEF"/>
    <w:rsid w:val="00BC0E70"/>
    <w:rsid w:val="00BD71A2"/>
    <w:rsid w:val="00C62B61"/>
    <w:rsid w:val="00CA5859"/>
    <w:rsid w:val="00CC3D00"/>
    <w:rsid w:val="00D64147"/>
    <w:rsid w:val="00DB2C1D"/>
    <w:rsid w:val="00DB7C78"/>
    <w:rsid w:val="00DB7D72"/>
    <w:rsid w:val="00E17288"/>
    <w:rsid w:val="00F00808"/>
    <w:rsid w:val="00F97B1A"/>
    <w:rsid w:val="00FD66DA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FB08"/>
  <w15:chartTrackingRefBased/>
  <w15:docId w15:val="{5FDC468E-B093-4F55-AA78-9068656C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FF3EA9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6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D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D66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6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6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6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Dionysios Grigoriadis</dc:creator>
  <cp:keywords/>
  <dc:description/>
  <cp:lastModifiedBy>Dionysios Grigoriadis</cp:lastModifiedBy>
  <cp:revision>2</cp:revision>
  <dcterms:created xsi:type="dcterms:W3CDTF">2020-07-21T12:33:00Z</dcterms:created>
  <dcterms:modified xsi:type="dcterms:W3CDTF">2020-07-21T12:33:00Z</dcterms:modified>
</cp:coreProperties>
</file>